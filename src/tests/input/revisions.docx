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42FEA" w14:textId="7614FD11" w:rsidR="008D433D" w:rsidRDefault="00E022BD" w:rsidP="00145B73">
      <w:pPr>
        <w:pStyle w:val="Nadpis1"/>
      </w:pPr>
      <w:r>
        <w:t>Accepting revisions</w:t>
      </w:r>
    </w:p>
    <w:p w14:paraId="4F3991B7" w14:textId="05CF3254" w:rsidR="00145B73" w:rsidRDefault="00E022BD" w:rsidP="00145B73">
      <w:pPr>
        <w:pStyle w:val="Nadpis2"/>
      </w:pPr>
      <w:r>
        <w:t>Characters</w:t>
      </w:r>
    </w:p>
    <w:p w14:paraId="3EE18F9B" w14:textId="1EBE6496" w:rsidR="00145B73" w:rsidRDefault="00E022BD" w:rsidP="00145B73">
      <w:pPr>
        <w:pStyle w:val="Nadpis3"/>
      </w:pPr>
      <w:r>
        <w:t>Deleting</w:t>
      </w:r>
    </w:p>
    <w:p w14:paraId="3BBC88D0" w14:textId="24DB451B" w:rsidR="00C3029E" w:rsidRPr="00C3029E" w:rsidRDefault="00C3029E" w:rsidP="00C3029E">
      <w:r>
        <w:t>Text to</w:t>
      </w:r>
      <w:del w:id="0" w:author="Boris Lehečka" w:date="2024-10-16T10:15:00Z" w16du:dateUtc="2024-10-16T08:15:00Z">
        <w:r w:rsidDel="00D35381">
          <w:delText xml:space="preserve"> </w:delText>
        </w:r>
      </w:del>
      <w:del w:id="1" w:author="Boris Lehečka" w:date="2024-10-16T10:13:00Z" w16du:dateUtc="2024-10-16T08:13:00Z">
        <w:r w:rsidDel="00537E71">
          <w:delText>delete</w:delText>
        </w:r>
      </w:del>
      <w:del w:id="2" w:author="Boris Lehečka" w:date="2024-10-16T10:15:00Z" w16du:dateUtc="2024-10-16T08:15:00Z">
        <w:r w:rsidDel="00D35381">
          <w:delText>.</w:delText>
        </w:r>
      </w:del>
    </w:p>
    <w:p w14:paraId="4D1320F4" w14:textId="3DB81A8A" w:rsidR="00145B73" w:rsidRDefault="00E022BD" w:rsidP="00145B73">
      <w:pPr>
        <w:pStyle w:val="Nadpis3"/>
      </w:pPr>
      <w:r>
        <w:t>Adding</w:t>
      </w:r>
    </w:p>
    <w:p w14:paraId="632B97D3" w14:textId="7DB3DB0A" w:rsidR="00C3029E" w:rsidRPr="00C3029E" w:rsidRDefault="00C3029E" w:rsidP="00C3029E">
      <w:r>
        <w:t>Text to</w:t>
      </w:r>
      <w:ins w:id="3" w:author="Boris Lehečka" w:date="2024-10-16T10:13:00Z" w16du:dateUtc="2024-10-16T08:13:00Z">
        <w:r w:rsidR="00537E71">
          <w:t xml:space="preserve"> add</w:t>
        </w:r>
      </w:ins>
    </w:p>
    <w:p w14:paraId="4ECE4710" w14:textId="270BAB41" w:rsidR="00E022BD" w:rsidRDefault="00E022BD" w:rsidP="00145B73">
      <w:pPr>
        <w:pStyle w:val="Nadpis3"/>
      </w:pPr>
      <w:r>
        <w:t>Character style change</w:t>
      </w:r>
    </w:p>
    <w:p w14:paraId="03EECA84" w14:textId="2E9E04AF" w:rsidR="00C3029E" w:rsidRPr="00C3029E" w:rsidRDefault="00C3029E" w:rsidP="00C3029E">
      <w:r>
        <w:t xml:space="preserve">Text to </w:t>
      </w:r>
      <w:r w:rsidRPr="00537E71">
        <w:rPr>
          <w:rStyle w:val="Siln"/>
          <w:rPrChange w:id="4" w:author="Boris Lehečka" w:date="2024-10-16T10:14:00Z" w16du:dateUtc="2024-10-16T08:14:00Z">
            <w:rPr/>
          </w:rPrChange>
        </w:rPr>
        <w:t>change</w:t>
      </w:r>
      <w:r>
        <w:t>.</w:t>
      </w:r>
    </w:p>
    <w:p w14:paraId="5334E48C" w14:textId="59F95F6A" w:rsidR="00145B73" w:rsidRDefault="00E022BD" w:rsidP="00145B73">
      <w:pPr>
        <w:pStyle w:val="Nadpis3"/>
      </w:pPr>
      <w:r>
        <w:t>Direct formatting change</w:t>
      </w:r>
    </w:p>
    <w:p w14:paraId="7F6B959F" w14:textId="4EBA4BA0" w:rsidR="00C3029E" w:rsidRPr="00C3029E" w:rsidRDefault="00C3029E" w:rsidP="00C3029E">
      <w:r>
        <w:t xml:space="preserve">Text to change </w:t>
      </w:r>
      <w:r w:rsidRPr="00537E71">
        <w:rPr>
          <w:i/>
          <w:iCs/>
          <w:rPrChange w:id="5" w:author="Boris Lehečka" w:date="2024-10-16T10:14:00Z" w16du:dateUtc="2024-10-16T08:14:00Z">
            <w:rPr/>
          </w:rPrChange>
        </w:rPr>
        <w:t>direct</w:t>
      </w:r>
      <w:r>
        <w:t xml:space="preserve"> formatting.</w:t>
      </w:r>
    </w:p>
    <w:p w14:paraId="749CE10E" w14:textId="5138340B" w:rsidR="00145B73" w:rsidRPr="00145B73" w:rsidRDefault="00E022BD" w:rsidP="00145B73">
      <w:pPr>
        <w:pStyle w:val="Nadpis2"/>
      </w:pPr>
      <w:r>
        <w:t>Paragraphs</w:t>
      </w:r>
    </w:p>
    <w:p w14:paraId="54F52AF2" w14:textId="4E1DD937" w:rsidR="000E3751" w:rsidRDefault="000E3751" w:rsidP="00145B73">
      <w:pPr>
        <w:pStyle w:val="Nadpis3"/>
      </w:pPr>
      <w:r>
        <w:t>Style changing</w:t>
      </w:r>
    </w:p>
    <w:p w14:paraId="3F8FD9E2" w14:textId="67C35465" w:rsidR="000E3751" w:rsidRDefault="000E3751" w:rsidP="00A80ACD">
      <w:pPr>
        <w:pStyle w:val="Bezmezer"/>
        <w:pPrChange w:id="6" w:author="Boris Lehečka" w:date="2024-10-16T13:00:00Z" w16du:dateUtc="2024-10-16T11:00:00Z">
          <w:pPr/>
        </w:pPrChange>
      </w:pPr>
      <w:r>
        <w:t>Normal to Without spaces</w:t>
      </w:r>
    </w:p>
    <w:p w14:paraId="76C22B3B" w14:textId="1512D999" w:rsidR="00C56219" w:rsidRDefault="00C56219">
      <w:pPr>
        <w:pStyle w:val="Bezmezer"/>
        <w:pPrChange w:id="7" w:author="Boris Lehečka" w:date="2024-10-16T12:55:00Z" w16du:dateUtc="2024-10-16T10:55:00Z">
          <w:pPr/>
        </w:pPrChange>
      </w:pPr>
      <w:r>
        <w:t>Subheadings to Without spaces</w:t>
      </w:r>
    </w:p>
    <w:p w14:paraId="64D99A4A" w14:textId="77777777" w:rsidR="000E3751" w:rsidRPr="000E3751" w:rsidRDefault="000E3751" w:rsidP="000E3751"/>
    <w:p w14:paraId="6D69FC38" w14:textId="71FEBF13" w:rsidR="00145B73" w:rsidRDefault="00E022BD" w:rsidP="00145B73">
      <w:pPr>
        <w:pStyle w:val="Nadpis3"/>
      </w:pPr>
      <w:r>
        <w:t>Deleting</w:t>
      </w:r>
    </w:p>
    <w:p w14:paraId="567D6B99" w14:textId="52EDCC04" w:rsidR="00145B73" w:rsidDel="00537E71" w:rsidRDefault="00C3029E" w:rsidP="00145B73">
      <w:pPr>
        <w:rPr>
          <w:del w:id="8" w:author="Boris Lehečka" w:date="2024-10-16T10:14:00Z" w16du:dateUtc="2024-10-16T08:14:00Z"/>
        </w:rPr>
      </w:pPr>
      <w:del w:id="9" w:author="Boris Lehečka" w:date="2024-10-16T10:14:00Z" w16du:dateUtc="2024-10-16T08:14:00Z">
        <w:r w:rsidDel="00537E71">
          <w:delText>Deleted</w:delText>
        </w:r>
        <w:r w:rsidR="00145B73" w:rsidDel="00537E71">
          <w:delText xml:space="preserve"> </w:delText>
        </w:r>
        <w:r w:rsidDel="00537E71">
          <w:delText>paragraph</w:delText>
        </w:r>
      </w:del>
    </w:p>
    <w:p w14:paraId="717F59C6" w14:textId="77777777" w:rsidR="00145B73" w:rsidRPr="00145B73" w:rsidRDefault="00145B73" w:rsidP="00145B73"/>
    <w:p w14:paraId="7C341D5C" w14:textId="01A2C060" w:rsidR="00145B73" w:rsidRDefault="00E022BD" w:rsidP="00145B73">
      <w:pPr>
        <w:pStyle w:val="Nadpis3"/>
      </w:pPr>
      <w:r>
        <w:t>Combining</w:t>
      </w:r>
    </w:p>
    <w:p w14:paraId="3DCC3D47" w14:textId="3457FA01" w:rsidR="00145B73" w:rsidDel="00537E71" w:rsidRDefault="00C3029E" w:rsidP="00145B73">
      <w:pPr>
        <w:rPr>
          <w:del w:id="10" w:author="Boris Lehečka" w:date="2024-10-16T10:14:00Z" w16du:dateUtc="2024-10-16T08:14:00Z"/>
        </w:rPr>
      </w:pPr>
      <w:r>
        <w:t>First</w:t>
      </w:r>
      <w:r w:rsidR="00145B73">
        <w:t xml:space="preserve"> </w:t>
      </w:r>
      <w:r>
        <w:t>paragraph</w:t>
      </w:r>
      <w:ins w:id="11" w:author="Boris Lehečka" w:date="2024-10-16T10:14:00Z" w16du:dateUtc="2024-10-16T08:14:00Z">
        <w:r w:rsidR="00537E71">
          <w:t xml:space="preserve"> </w:t>
        </w:r>
      </w:ins>
    </w:p>
    <w:p w14:paraId="1DEC85DA" w14:textId="6AFFC3BC" w:rsidR="00C3029E" w:rsidRDefault="00C3029E" w:rsidP="00537E71">
      <w:r>
        <w:t>Second paragraph</w:t>
      </w:r>
    </w:p>
    <w:p w14:paraId="05CCF278" w14:textId="77777777" w:rsidR="00145B73" w:rsidRDefault="00145B73" w:rsidP="00145B73"/>
    <w:p w14:paraId="52C7CF79" w14:textId="3A3E6D62" w:rsidR="00145B73" w:rsidRDefault="00E022BD" w:rsidP="00145B73">
      <w:pPr>
        <w:pStyle w:val="Nadpis3"/>
      </w:pPr>
      <w:r>
        <w:t>Inserting</w:t>
      </w:r>
    </w:p>
    <w:p w14:paraId="5F0EE431" w14:textId="77777777" w:rsidR="00C3029E" w:rsidRDefault="00C3029E" w:rsidP="00C3029E">
      <w:pPr>
        <w:rPr>
          <w:ins w:id="12" w:author="Boris Lehečka" w:date="2024-10-16T10:15:00Z" w16du:dateUtc="2024-10-16T08:15:00Z"/>
        </w:rPr>
      </w:pPr>
      <w:r>
        <w:t>First paragraph</w:t>
      </w:r>
    </w:p>
    <w:p w14:paraId="2C02BF1D" w14:textId="51747664" w:rsidR="00537E71" w:rsidRDefault="00537E71" w:rsidP="00C3029E">
      <w:ins w:id="13" w:author="Boris Lehečka" w:date="2024-10-16T10:15:00Z" w16du:dateUtc="2024-10-16T08:15:00Z">
        <w:r>
          <w:t>Inserted paragraph</w:t>
        </w:r>
      </w:ins>
    </w:p>
    <w:p w14:paraId="59550843" w14:textId="77777777" w:rsidR="00C3029E" w:rsidRDefault="00C3029E" w:rsidP="00C3029E">
      <w:r>
        <w:t>Second paragraph</w:t>
      </w:r>
    </w:p>
    <w:p w14:paraId="564558B0" w14:textId="77777777" w:rsidR="00145B73" w:rsidRDefault="00145B73" w:rsidP="00145B73"/>
    <w:p w14:paraId="6183BD1D" w14:textId="3590576A" w:rsidR="000C5BB0" w:rsidRDefault="000C5BB0" w:rsidP="000C5BB0">
      <w:pPr>
        <w:pStyle w:val="Nadpis3"/>
      </w:pPr>
      <w:r>
        <w:lastRenderedPageBreak/>
        <w:t>Moving</w:t>
      </w:r>
    </w:p>
    <w:p w14:paraId="421602F9" w14:textId="77777777" w:rsidR="000C5BB0" w:rsidRDefault="000C5BB0" w:rsidP="000C5BB0">
      <w:r>
        <w:t>First paragraph</w:t>
      </w:r>
    </w:p>
    <w:p w14:paraId="1EC53B50" w14:textId="77777777" w:rsidR="00537E71" w:rsidRPr="00145B73" w:rsidRDefault="00537E71" w:rsidP="00537E71">
      <w:pPr>
        <w:rPr>
          <w:ins w:id="14" w:author="Boris Lehečka" w:date="2024-10-16T10:15:00Z" w16du:dateUtc="2024-10-16T08:15:00Z"/>
        </w:rPr>
      </w:pPr>
      <w:ins w:id="15" w:author="Boris Lehečka" w:date="2024-10-16T10:15:00Z" w16du:dateUtc="2024-10-16T08:15:00Z">
        <w:r>
          <w:t>Paragraph to be moved</w:t>
        </w:r>
      </w:ins>
    </w:p>
    <w:p w14:paraId="617CD7EE" w14:textId="77777777" w:rsidR="000C5BB0" w:rsidRDefault="000C5BB0" w:rsidP="000C5BB0">
      <w:r>
        <w:t>Second paragraph</w:t>
      </w:r>
    </w:p>
    <w:p w14:paraId="667CEC57" w14:textId="05D05BE5" w:rsidR="000C5BB0" w:rsidRPr="00145B73" w:rsidRDefault="00627838" w:rsidP="00145B73">
      <w:del w:id="16" w:author="Boris Lehečka" w:date="2024-10-16T10:15:00Z" w16du:dateUtc="2024-10-16T08:15:00Z">
        <w:r w:rsidDel="00537E71">
          <w:delText>Paragraph t</w:delText>
        </w:r>
        <w:r w:rsidR="000C5BB0" w:rsidDel="00537E71">
          <w:delText>o be moved</w:delText>
        </w:r>
      </w:del>
    </w:p>
    <w:sectPr w:rsidR="000C5BB0" w:rsidRPr="00145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BC889" w14:textId="77777777" w:rsidR="00231885" w:rsidRDefault="00231885" w:rsidP="00844664">
      <w:pPr>
        <w:spacing w:after="0" w:line="240" w:lineRule="auto"/>
      </w:pPr>
      <w:r>
        <w:separator/>
      </w:r>
    </w:p>
  </w:endnote>
  <w:endnote w:type="continuationSeparator" w:id="0">
    <w:p w14:paraId="53C3E83A" w14:textId="77777777" w:rsidR="00231885" w:rsidRDefault="00231885" w:rsidP="00844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42CEE" w14:textId="77777777" w:rsidR="00231885" w:rsidRDefault="00231885" w:rsidP="00844664">
      <w:pPr>
        <w:spacing w:after="0" w:line="240" w:lineRule="auto"/>
      </w:pPr>
      <w:r>
        <w:separator/>
      </w:r>
    </w:p>
  </w:footnote>
  <w:footnote w:type="continuationSeparator" w:id="0">
    <w:p w14:paraId="3CFCC4E2" w14:textId="77777777" w:rsidR="00231885" w:rsidRDefault="00231885" w:rsidP="00844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65FFB"/>
    <w:multiLevelType w:val="hybridMultilevel"/>
    <w:tmpl w:val="BA782460"/>
    <w:lvl w:ilvl="0" w:tplc="0EF66D70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695E06F7"/>
    <w:multiLevelType w:val="multilevel"/>
    <w:tmpl w:val="DA9C24C2"/>
    <w:lvl w:ilvl="0">
      <w:start w:val="1"/>
      <w:numFmt w:val="decimal"/>
      <w:pStyle w:val="Odstavecseseznam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BD7597"/>
    <w:multiLevelType w:val="hybridMultilevel"/>
    <w:tmpl w:val="D4C63518"/>
    <w:lvl w:ilvl="0" w:tplc="196A587C">
      <w:start w:val="1"/>
      <w:numFmt w:val="decimal"/>
      <w:pStyle w:val="Odstavecseseznamemslovan"/>
      <w:lvlText w:val="%1)"/>
      <w:lvlJc w:val="left"/>
      <w:pPr>
        <w:ind w:left="1117" w:hanging="360"/>
      </w:pPr>
    </w:lvl>
    <w:lvl w:ilvl="1" w:tplc="04050019" w:tentative="1">
      <w:start w:val="1"/>
      <w:numFmt w:val="lowerLetter"/>
      <w:lvlText w:val="%2."/>
      <w:lvlJc w:val="left"/>
      <w:pPr>
        <w:ind w:left="1837" w:hanging="360"/>
      </w:pPr>
    </w:lvl>
    <w:lvl w:ilvl="2" w:tplc="0405001B" w:tentative="1">
      <w:start w:val="1"/>
      <w:numFmt w:val="lowerRoman"/>
      <w:lvlText w:val="%3."/>
      <w:lvlJc w:val="right"/>
      <w:pPr>
        <w:ind w:left="2557" w:hanging="180"/>
      </w:pPr>
    </w:lvl>
    <w:lvl w:ilvl="3" w:tplc="0405000F" w:tentative="1">
      <w:start w:val="1"/>
      <w:numFmt w:val="decimal"/>
      <w:lvlText w:val="%4."/>
      <w:lvlJc w:val="left"/>
      <w:pPr>
        <w:ind w:left="3277" w:hanging="360"/>
      </w:pPr>
    </w:lvl>
    <w:lvl w:ilvl="4" w:tplc="04050019" w:tentative="1">
      <w:start w:val="1"/>
      <w:numFmt w:val="lowerLetter"/>
      <w:lvlText w:val="%5."/>
      <w:lvlJc w:val="left"/>
      <w:pPr>
        <w:ind w:left="3997" w:hanging="360"/>
      </w:pPr>
    </w:lvl>
    <w:lvl w:ilvl="5" w:tplc="0405001B" w:tentative="1">
      <w:start w:val="1"/>
      <w:numFmt w:val="lowerRoman"/>
      <w:lvlText w:val="%6."/>
      <w:lvlJc w:val="right"/>
      <w:pPr>
        <w:ind w:left="4717" w:hanging="180"/>
      </w:pPr>
    </w:lvl>
    <w:lvl w:ilvl="6" w:tplc="0405000F" w:tentative="1">
      <w:start w:val="1"/>
      <w:numFmt w:val="decimal"/>
      <w:lvlText w:val="%7."/>
      <w:lvlJc w:val="left"/>
      <w:pPr>
        <w:ind w:left="5437" w:hanging="360"/>
      </w:pPr>
    </w:lvl>
    <w:lvl w:ilvl="7" w:tplc="04050019" w:tentative="1">
      <w:start w:val="1"/>
      <w:numFmt w:val="lowerLetter"/>
      <w:lvlText w:val="%8."/>
      <w:lvlJc w:val="left"/>
      <w:pPr>
        <w:ind w:left="6157" w:hanging="360"/>
      </w:pPr>
    </w:lvl>
    <w:lvl w:ilvl="8" w:tplc="0405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123276184">
    <w:abstractNumId w:val="0"/>
  </w:num>
  <w:num w:numId="2" w16cid:durableId="1405641379">
    <w:abstractNumId w:val="2"/>
  </w:num>
  <w:num w:numId="3" w16cid:durableId="103824152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oris Lehečka">
    <w15:presenceInfo w15:providerId="Windows Live" w15:userId="579fadcd4fc5db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isplayBackgroundShape/>
  <w:proofState w:spelling="clean"/>
  <w:trackRevisions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73"/>
    <w:rsid w:val="00061215"/>
    <w:rsid w:val="000B18B2"/>
    <w:rsid w:val="000C5BB0"/>
    <w:rsid w:val="000E3751"/>
    <w:rsid w:val="00145B73"/>
    <w:rsid w:val="00231885"/>
    <w:rsid w:val="00425F82"/>
    <w:rsid w:val="004D261F"/>
    <w:rsid w:val="005009D7"/>
    <w:rsid w:val="00537E71"/>
    <w:rsid w:val="00571BA0"/>
    <w:rsid w:val="00585667"/>
    <w:rsid w:val="005E3FA3"/>
    <w:rsid w:val="00627838"/>
    <w:rsid w:val="0064621F"/>
    <w:rsid w:val="00721969"/>
    <w:rsid w:val="00844664"/>
    <w:rsid w:val="00880159"/>
    <w:rsid w:val="008D433D"/>
    <w:rsid w:val="0090482A"/>
    <w:rsid w:val="00931D9F"/>
    <w:rsid w:val="00A80ACD"/>
    <w:rsid w:val="00AA7095"/>
    <w:rsid w:val="00B11100"/>
    <w:rsid w:val="00C3029E"/>
    <w:rsid w:val="00C56219"/>
    <w:rsid w:val="00C8004B"/>
    <w:rsid w:val="00D31CC1"/>
    <w:rsid w:val="00D35381"/>
    <w:rsid w:val="00DC699A"/>
    <w:rsid w:val="00DE37CC"/>
    <w:rsid w:val="00E022BD"/>
    <w:rsid w:val="00E10FD8"/>
    <w:rsid w:val="00FB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CB663C"/>
  <w15:chartTrackingRefBased/>
  <w15:docId w15:val="{25000188-49D4-4953-8C9A-08CFCCE1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022BD"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4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45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45B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3">
    <w:name w:val="toc 3"/>
    <w:basedOn w:val="Normln"/>
    <w:next w:val="Normln"/>
    <w:autoRedefine/>
    <w:uiPriority w:val="39"/>
    <w:unhideWhenUsed/>
    <w:pPr>
      <w:tabs>
        <w:tab w:val="left" w:pos="680"/>
        <w:tab w:val="right" w:leader="dot" w:pos="9061"/>
      </w:tabs>
      <w:spacing w:after="0"/>
      <w:jc w:val="left"/>
    </w:pPr>
    <w:rPr>
      <w:rFonts w:asciiTheme="minorHAnsi" w:eastAsia="Calibri" w:hAnsiTheme="minorHAnsi"/>
      <w:iCs/>
      <w:sz w:val="20"/>
      <w:lang w:eastAsia="cs-CZ"/>
    </w:rPr>
  </w:style>
  <w:style w:type="paragraph" w:styleId="Odstavecseseznamem">
    <w:name w:val="List Paragraph"/>
    <w:basedOn w:val="Normln"/>
    <w:link w:val="OdstavecseseznamemChar"/>
    <w:uiPriority w:val="34"/>
    <w:qFormat/>
    <w:pPr>
      <w:numPr>
        <w:numId w:val="3"/>
      </w:numPr>
      <w:ind w:left="794" w:hanging="397"/>
      <w:contextualSpacing/>
    </w:pPr>
    <w:rPr>
      <w:rFonts w:eastAsia="Calibri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Pr>
      <w:rFonts w:eastAsia="Calibri"/>
    </w:rPr>
  </w:style>
  <w:style w:type="paragraph" w:customStyle="1" w:styleId="Odstavecseseznamemslovan">
    <w:name w:val="Odstavec se seznamem (číslovaný)"/>
    <w:basedOn w:val="Odstavecseseznamem"/>
    <w:qFormat/>
    <w:pPr>
      <w:numPr>
        <w:numId w:val="2"/>
      </w:numPr>
    </w:pPr>
    <w:rPr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145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45B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45B7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Zhlav">
    <w:name w:val="header"/>
    <w:basedOn w:val="Normln"/>
    <w:link w:val="ZhlavChar"/>
    <w:uiPriority w:val="99"/>
    <w:unhideWhenUsed/>
    <w:rsid w:val="008446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44664"/>
    <w:rPr>
      <w:lang w:val="en-US"/>
    </w:rPr>
  </w:style>
  <w:style w:type="paragraph" w:styleId="Zpat">
    <w:name w:val="footer"/>
    <w:basedOn w:val="Normln"/>
    <w:link w:val="ZpatChar"/>
    <w:uiPriority w:val="99"/>
    <w:unhideWhenUsed/>
    <w:rsid w:val="008446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44664"/>
    <w:rPr>
      <w:lang w:val="en-US"/>
    </w:rPr>
  </w:style>
  <w:style w:type="paragraph" w:styleId="Revize">
    <w:name w:val="Revision"/>
    <w:hidden/>
    <w:uiPriority w:val="99"/>
    <w:semiHidden/>
    <w:rsid w:val="00537E71"/>
    <w:pPr>
      <w:spacing w:after="0" w:line="240" w:lineRule="auto"/>
      <w:jc w:val="left"/>
    </w:pPr>
    <w:rPr>
      <w:lang w:val="en-US"/>
    </w:rPr>
  </w:style>
  <w:style w:type="character" w:styleId="Siln">
    <w:name w:val="Strong"/>
    <w:basedOn w:val="Standardnpsmoodstavce"/>
    <w:uiPriority w:val="22"/>
    <w:qFormat/>
    <w:rsid w:val="00537E71"/>
    <w:rPr>
      <w:b/>
      <w:bCs/>
    </w:rPr>
  </w:style>
  <w:style w:type="paragraph" w:styleId="Bezmezer">
    <w:name w:val="No Spacing"/>
    <w:uiPriority w:val="1"/>
    <w:qFormat/>
    <w:rsid w:val="00DC699A"/>
    <w:pPr>
      <w:spacing w:after="0" w:line="240" w:lineRule="auto"/>
    </w:pPr>
    <w:rPr>
      <w:lang w:val="en-US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5621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C562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407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Boris Lehečka</cp:lastModifiedBy>
  <cp:revision>9</cp:revision>
  <dcterms:created xsi:type="dcterms:W3CDTF">2024-10-16T08:11:00Z</dcterms:created>
  <dcterms:modified xsi:type="dcterms:W3CDTF">2024-10-16T11:00:00Z</dcterms:modified>
</cp:coreProperties>
</file>